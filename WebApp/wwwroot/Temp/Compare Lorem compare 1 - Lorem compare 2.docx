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5E523A" w:rsidRPr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5E523A">
        <w:rPr>
          <w:rFonts w:ascii="Times New Roman" w:hAnsi="Times New Roman" w:cs="Times New Roman"/>
          <w:b/>
          <w:sz w:val="26"/>
          <w:szCs w:val="26"/>
        </w:rPr>
        <w:t>What is Lorem Ipsum?</w:t>
      </w:r>
    </w:p>
    <w:p w:rsidR="003C4A8B" w:rsidRPr="00287EBB" w:rsidP="005E523A">
      <w:pPr>
        <w:rPr>
          <w:rFonts w:ascii="Times New Roman" w:hAnsi="Times New Roman" w:cs="Times New Roman"/>
          <w:b/>
          <w:i w:val="0"/>
          <w:sz w:val="26"/>
          <w:szCs w:val="26"/>
          <w:rPrChange w:id="0" w:author="nhan1110i" w:date="2020-03-16T22:46:13Z">
            <w:rPr>
              <w:rFonts w:ascii="Times New Roman" w:hAnsi="Times New Roman" w:cs="Times New Roman"/>
              <w:b/>
              <w:i/>
              <w:sz w:val="26"/>
              <w:szCs w:val="26"/>
            </w:rPr>
          </w:rPrChange>
        </w:rPr>
      </w:pPr>
      <w:r w:rsidRPr="00287EBB">
        <w:rPr>
          <w:rFonts w:ascii="Times New Roman" w:hAnsi="Times New Roman" w:cs="Times New Roman"/>
          <w:b/>
          <w:i w:val="0"/>
          <w:sz w:val="26"/>
          <w:szCs w:val="26"/>
          <w:rPrChange w:id="1" w:author="nhan1110i" w:date="2020-03-16T22:46:13Z">
            <w:rPr>
              <w:rFonts w:ascii="Times New Roman" w:hAnsi="Times New Roman" w:cs="Times New Roman"/>
              <w:b/>
              <w:i/>
              <w:sz w:val="26"/>
              <w:szCs w:val="26"/>
            </w:rPr>
          </w:rPrChange>
        </w:rPr>
        <w:t>Lorem Ipsum is simply dummy text of the printing and typesetting industry.</w:t>
      </w:r>
    </w:p>
    <w:p w:rsidR="005E523A" w:rsidP="005E523A">
      <w:pPr>
        <w:rPr>
          <w:ins w:id="2" w:author="nhan1110i" w:date="2020-03-16T22:46:13Z"/>
          <w:rFonts w:ascii="Times New Roman" w:hAnsi="Times New Roman" w:cs="Times New Roman"/>
          <w:sz w:val="26"/>
          <w:szCs w:val="26"/>
        </w:rPr>
      </w:pPr>
      <w:r w:rsidRPr="005E523A">
        <w:rPr>
          <w:rFonts w:ascii="Times New Roman" w:hAnsi="Times New Roman" w:cs="Times New Roman"/>
          <w:sz w:val="26"/>
          <w:szCs w:val="26"/>
        </w:rPr>
        <w:t xml:space="preserve"> Lorem Ipsum has been the industry's standard dummy text ever since the 1500s, when an unknown printer took a galley of type and scrambled it to make a type specimen book. </w:t>
      </w:r>
      <w:bookmarkStart w:id="3" w:name="_GoBack"/>
      <w:bookmarkEnd w:id="3"/>
    </w:p>
    <w:p w:rsidR="005E523A" w:rsidRPr="005E523A" w:rsidP="005E523A">
      <w:pPr>
        <w:rPr>
          <w:rFonts w:ascii="Times New Roman" w:hAnsi="Times New Roman" w:cs="Times New Roman"/>
          <w:sz w:val="26"/>
          <w:szCs w:val="26"/>
        </w:rPr>
      </w:pPr>
      <w:ins w:id="4" w:author="nhan1110i" w:date="2020-03-16T22:46:13Z">
        <w:r w:rsidRPr="00E74A9C">
          <w:rPr>
            <w:rFonts w:ascii="Times New Roman" w:hAnsi="Times New Roman" w:cs="Times New Roman"/>
            <w:color w:val="333333"/>
            <w:sz w:val="26"/>
            <w:szCs w:val="26"/>
            <w:shd w:val="clear" w:color="auto" w:fill="FFFFFF"/>
          </w:rPr>
          <w:t>It has survived not only five centuries, but also the leap into electronic typesetting, remaining essentially unchanged</w:t>
        </w:r>
      </w:ins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A"/>
    <w:rsid w:val="000C5989"/>
    <w:rsid w:val="00287EBB"/>
    <w:rsid w:val="003C4A8B"/>
    <w:rsid w:val="005E523A"/>
    <w:rsid w:val="00E74A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2020-03-15T05:58:00Z</cp:lastPrinted>
  <dcterms:created xsi:type="dcterms:W3CDTF">2020-03-15T06:05:00Z</dcterms:created>
  <dcterms:modified xsi:type="dcterms:W3CDTF">2020-03-15T06:05:00Z</dcterms:modified>
</cp:coreProperties>
</file>