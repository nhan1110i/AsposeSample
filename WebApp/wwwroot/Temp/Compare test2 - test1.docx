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3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6F472B" w:rsidP="004A7F30">
      <w:r>
        <w:t xml:space="preserve">TEST </w:t>
      </w:r>
      <w:del w:id="0" w:author="nhan1110i" w:date="2020-03-13T16:02:24Z">
        <w:r w:rsidR="004A7F30">
          <w:delText>2</w:delText>
        </w:r>
      </w:del>
      <w:bookmarkStart w:id="1" w:name="_GoBack"/>
      <w:bookmarkEnd w:id="1"/>
      <w:ins w:id="2" w:author="nhan1110i" w:date="2020-03-13T16:02:24Z">
        <w:r>
          <w:t>1</w:t>
        </w:r>
      </w:ins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05"/>
    <w:rsid w:val="0020070E"/>
    <w:rsid w:val="00235E5F"/>
    <w:rsid w:val="004A7F30"/>
    <w:rsid w:val="004D7105"/>
    <w:rsid w:val="0065178D"/>
    <w:rsid w:val="006F472B"/>
    <w:rsid w:val="00CF057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C7EAC4C-F73B-4D28-97D4-152CB123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Trọng Nhân</dc:creator>
  <cp:lastModifiedBy>Phạm Trọng Nhân</cp:lastModifiedBy>
  <cp:revision>3</cp:revision>
  <dcterms:created xsi:type="dcterms:W3CDTF">2020-03-13T07:27:00Z</dcterms:created>
  <dcterms:modified xsi:type="dcterms:W3CDTF">2020-03-13T08:36:00Z</dcterms:modified>
</cp:coreProperties>
</file>